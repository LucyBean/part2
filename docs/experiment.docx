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E37" w:rsidRDefault="00184E37" w:rsidP="00184E3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Introduction</w:t>
      </w:r>
    </w:p>
    <w:p w:rsidR="00184E37" w:rsidRPr="00184E37" w:rsidRDefault="00184E37" w:rsidP="00184E3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Baseline - my system, using a stock version of </w:t>
      </w:r>
      <w:proofErr w:type="spellStart"/>
      <w:r w:rsidRPr="00184E37">
        <w:rPr>
          <w:rFonts w:ascii="Segoe UI" w:eastAsia="Times New Roman" w:hAnsi="Segoe UI" w:cs="Segoe UI"/>
          <w:color w:val="660066"/>
          <w:lang w:eastAsia="en-GB"/>
        </w:rPr>
        <w:t>skulpt</w:t>
      </w:r>
      <w:proofErr w:type="spellEnd"/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 (i.e. minimal error reporting).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Might add in at least some very basic error reporting for baseline as I believe default </w:t>
      </w:r>
      <w:proofErr w:type="spellStart"/>
      <w:r w:rsidRPr="00184E37">
        <w:rPr>
          <w:rFonts w:ascii="Segoe UI" w:eastAsia="Times New Roman" w:hAnsi="Segoe UI" w:cs="Segoe UI"/>
          <w:color w:val="660066"/>
          <w:lang w:eastAsia="en-GB"/>
        </w:rPr>
        <w:t>skulpt</w:t>
      </w:r>
      <w:proofErr w:type="spellEnd"/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 doesn't have any reporting at all</w:t>
      </w:r>
    </w:p>
    <w:p w:rsidR="00184E37" w:rsidRPr="00184E37" w:rsidRDefault="00184E37" w:rsidP="00184E37">
      <w:pPr>
        <w:rPr>
          <w:lang w:eastAsia="en-GB"/>
        </w:rPr>
      </w:pPr>
    </w:p>
    <w:p w:rsidR="00184E37" w:rsidRDefault="00184E37" w:rsidP="00184E3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Experimental Design</w:t>
      </w:r>
    </w:p>
    <w:p w:rsidR="00521474" w:rsidRPr="00521474" w:rsidRDefault="00521474" w:rsidP="00521474">
      <w:pPr>
        <w:rPr>
          <w:lang w:eastAsia="en-GB"/>
        </w:rPr>
      </w:pPr>
      <w:r>
        <w:rPr>
          <w:lang w:eastAsia="en-GB"/>
        </w:rPr>
        <w:t>Within subjects design</w:t>
      </w:r>
    </w:p>
    <w:p w:rsidR="00184E37" w:rsidRDefault="00184E37" w:rsidP="00184E37">
      <w:pPr>
        <w:pStyle w:val="Heading2"/>
        <w:rPr>
          <w:lang w:eastAsia="en-GB"/>
        </w:rPr>
      </w:pPr>
      <w:r>
        <w:rPr>
          <w:lang w:eastAsia="en-GB"/>
        </w:rPr>
        <w:t>Participants</w:t>
      </w:r>
    </w:p>
    <w:p w:rsidR="00184E37" w:rsidRDefault="00184E37" w:rsidP="00184E37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Number</w:t>
      </w:r>
    </w:p>
    <w:p w:rsidR="00184E37" w:rsidRDefault="00184E37" w:rsidP="00184E37">
      <w:pPr>
        <w:pStyle w:val="ListParagraph"/>
        <w:numPr>
          <w:ilvl w:val="0"/>
          <w:numId w:val="2"/>
        </w:numPr>
        <w:rPr>
          <w:ins w:id="0" w:author="Lucy" w:date="2016-03-08T09:26:00Z"/>
          <w:lang w:eastAsia="en-GB"/>
        </w:rPr>
      </w:pPr>
      <w:r>
        <w:rPr>
          <w:lang w:eastAsia="en-GB"/>
        </w:rPr>
        <w:t>Demographics (age, education, gender mix)</w:t>
      </w:r>
    </w:p>
    <w:p w:rsidR="00B0499E" w:rsidRDefault="00B0499E" w:rsidP="00B0499E">
      <w:pPr>
        <w:pStyle w:val="ListParagraph"/>
        <w:numPr>
          <w:ilvl w:val="1"/>
          <w:numId w:val="2"/>
        </w:numPr>
        <w:rPr>
          <w:lang w:eastAsia="en-GB"/>
        </w:rPr>
        <w:pPrChange w:id="1" w:author="Lucy" w:date="2016-03-08T09:26:00Z">
          <w:pPr>
            <w:pStyle w:val="ListParagraph"/>
            <w:numPr>
              <w:numId w:val="2"/>
            </w:numPr>
            <w:ind w:hanging="360"/>
          </w:pPr>
        </w:pPrChange>
      </w:pPr>
      <w:ins w:id="2" w:author="Lucy" w:date="2016-03-08T09:27:00Z">
        <w:r>
          <w:rPr>
            <w:lang w:eastAsia="en-GB"/>
          </w:rPr>
          <w:t>18-22 years old, current Cambridge undergraduates</w:t>
        </w:r>
      </w:ins>
    </w:p>
    <w:p w:rsidR="00184E37" w:rsidRDefault="00184E37" w:rsidP="00184E37">
      <w:pPr>
        <w:pStyle w:val="ListParagraph"/>
        <w:numPr>
          <w:ilvl w:val="0"/>
          <w:numId w:val="2"/>
        </w:numPr>
        <w:rPr>
          <w:ins w:id="3" w:author="Lucy" w:date="2016-03-08T09:27:00Z"/>
          <w:lang w:eastAsia="en-GB"/>
        </w:rPr>
      </w:pPr>
      <w:r>
        <w:rPr>
          <w:lang w:eastAsia="en-GB"/>
        </w:rPr>
        <w:t>Experience with programming</w:t>
      </w:r>
    </w:p>
    <w:p w:rsidR="00B0499E" w:rsidRDefault="00B0499E" w:rsidP="00B0499E">
      <w:pPr>
        <w:pStyle w:val="ListParagraph"/>
        <w:numPr>
          <w:ilvl w:val="1"/>
          <w:numId w:val="2"/>
        </w:numPr>
        <w:rPr>
          <w:lang w:eastAsia="en-GB"/>
        </w:rPr>
        <w:pPrChange w:id="4" w:author="Lucy" w:date="2016-03-08T09:27:00Z">
          <w:pPr>
            <w:pStyle w:val="ListParagraph"/>
            <w:numPr>
              <w:numId w:val="2"/>
            </w:numPr>
            <w:ind w:hanging="360"/>
          </w:pPr>
        </w:pPrChange>
      </w:pPr>
      <w:ins w:id="5" w:author="Lucy" w:date="2016-03-08T09:27:00Z">
        <w:r>
          <w:rPr>
            <w:lang w:eastAsia="en-GB"/>
          </w:rPr>
          <w:t>Little or no experience with programming</w:t>
        </w:r>
      </w:ins>
    </w:p>
    <w:p w:rsidR="00184E37" w:rsidRDefault="00184E37" w:rsidP="00184E37">
      <w:pPr>
        <w:pStyle w:val="ListParagraph"/>
        <w:numPr>
          <w:ilvl w:val="0"/>
          <w:numId w:val="2"/>
        </w:numPr>
        <w:rPr>
          <w:ins w:id="6" w:author="Lucy" w:date="2016-03-08T09:27:00Z"/>
          <w:lang w:eastAsia="en-GB"/>
        </w:rPr>
      </w:pPr>
      <w:r>
        <w:rPr>
          <w:lang w:eastAsia="en-GB"/>
        </w:rPr>
        <w:t>Computing experience</w:t>
      </w:r>
    </w:p>
    <w:p w:rsidR="00B0499E" w:rsidRDefault="00B0499E" w:rsidP="00B0499E">
      <w:pPr>
        <w:pStyle w:val="ListParagraph"/>
        <w:numPr>
          <w:ilvl w:val="1"/>
          <w:numId w:val="2"/>
        </w:numPr>
        <w:rPr>
          <w:lang w:eastAsia="en-GB"/>
        </w:rPr>
        <w:pPrChange w:id="7" w:author="Lucy" w:date="2016-03-08T09:27:00Z">
          <w:pPr>
            <w:pStyle w:val="ListParagraph"/>
            <w:numPr>
              <w:numId w:val="2"/>
            </w:numPr>
            <w:ind w:hanging="360"/>
          </w:pPr>
        </w:pPrChange>
      </w:pPr>
      <w:ins w:id="8" w:author="Lucy" w:date="2016-03-08T09:28:00Z">
        <w:r>
          <w:rPr>
            <w:lang w:eastAsia="en-GB"/>
          </w:rPr>
          <w:t>Competent at using a computer</w:t>
        </w:r>
      </w:ins>
    </w:p>
    <w:p w:rsidR="00184E37" w:rsidRPr="00184E37" w:rsidRDefault="00184E37" w:rsidP="00184E37">
      <w:pPr>
        <w:pStyle w:val="ListParagraph"/>
        <w:numPr>
          <w:ilvl w:val="0"/>
          <w:numId w:val="2"/>
        </w:numPr>
        <w:rPr>
          <w:lang w:eastAsia="en-GB"/>
        </w:rPr>
      </w:pPr>
      <w:proofErr w:type="spellStart"/>
      <w:r>
        <w:rPr>
          <w:lang w:eastAsia="en-GB"/>
        </w:rPr>
        <w:t>etc</w:t>
      </w:r>
      <w:proofErr w:type="spellEnd"/>
    </w:p>
    <w:p w:rsidR="00184E37" w:rsidRPr="00184E37" w:rsidRDefault="00184E37" w:rsidP="00184E37">
      <w:pPr>
        <w:pStyle w:val="Heading2"/>
        <w:rPr>
          <w:lang w:eastAsia="en-GB"/>
        </w:rPr>
      </w:pPr>
      <w:r>
        <w:rPr>
          <w:lang w:eastAsia="en-GB"/>
        </w:rPr>
        <w:t>Materials</w:t>
      </w:r>
    </w:p>
    <w:p w:rsidR="00184E37" w:rsidRPr="00184E37" w:rsidRDefault="00184E37" w:rsidP="00184E37">
      <w:pPr>
        <w:numPr>
          <w:ilvl w:val="1"/>
          <w:numId w:val="1"/>
        </w:numPr>
        <w:spacing w:after="0" w:line="240" w:lineRule="auto"/>
        <w:ind w:left="95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Use a questionnaire beforehand for </w:t>
      </w:r>
      <w:proofErr w:type="spellStart"/>
      <w:r w:rsidRPr="00184E37">
        <w:rPr>
          <w:rFonts w:ascii="Segoe UI" w:eastAsia="Times New Roman" w:hAnsi="Segoe UI" w:cs="Segoe UI"/>
          <w:color w:val="660066"/>
          <w:lang w:eastAsia="en-GB"/>
        </w:rPr>
        <w:t>self assessment</w:t>
      </w:r>
      <w:proofErr w:type="spellEnd"/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Current programming ability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Confidence solving simple </w:t>
      </w:r>
      <w:bookmarkStart w:id="9" w:name="_GoBack"/>
      <w:bookmarkEnd w:id="9"/>
      <w:r w:rsidRPr="00184E37">
        <w:rPr>
          <w:rFonts w:ascii="Segoe UI" w:eastAsia="Times New Roman" w:hAnsi="Segoe UI" w:cs="Segoe UI"/>
          <w:color w:val="660066"/>
          <w:lang w:eastAsia="en-GB"/>
        </w:rPr>
        <w:t>tasks</w:t>
      </w:r>
    </w:p>
    <w:p w:rsidR="00184E37" w:rsidRDefault="00184E37" w:rsidP="00184E37">
      <w:pPr>
        <w:spacing w:after="0" w:line="240" w:lineRule="auto"/>
        <w:ind w:left="1498"/>
        <w:rPr>
          <w:rFonts w:ascii="Segoe UI" w:eastAsia="Times New Roman" w:hAnsi="Segoe UI" w:cs="Segoe UI"/>
          <w:color w:val="660066"/>
          <w:lang w:eastAsia="en-GB"/>
        </w:rPr>
      </w:pPr>
    </w:p>
    <w:p w:rsidR="00184E37" w:rsidRPr="00184E37" w:rsidRDefault="00184E37" w:rsidP="00184E37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Procedure</w:t>
      </w:r>
    </w:p>
    <w:p w:rsidR="00184E37" w:rsidRPr="00184E37" w:rsidRDefault="00184E37" w:rsidP="00184E37">
      <w:pPr>
        <w:numPr>
          <w:ilvl w:val="1"/>
          <w:numId w:val="1"/>
        </w:numPr>
        <w:spacing w:after="0" w:line="240" w:lineRule="auto"/>
        <w:ind w:left="95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I'd need to be there as a human teacher to guide them through the tasks and to teach the concepts or I'd need to give them some kind of teaching material.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Teaching material would obviously be less prone to variation so I'd use this.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And I need to make turtle tasks anyway.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There is no way to automatically check tasks so I'll need to be there to verify anyway.</w:t>
      </w:r>
    </w:p>
    <w:p w:rsidR="00184E37" w:rsidRPr="00184E37" w:rsidRDefault="00184E37" w:rsidP="00184E37">
      <w:pPr>
        <w:spacing w:after="0" w:line="240" w:lineRule="auto"/>
        <w:ind w:left="1498"/>
        <w:rPr>
          <w:rFonts w:ascii="Segoe UI" w:eastAsia="Times New Roman" w:hAnsi="Segoe UI" w:cs="Segoe UI"/>
          <w:color w:val="660066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 </w:t>
      </w:r>
    </w:p>
    <w:p w:rsidR="00184E37" w:rsidRPr="00184E37" w:rsidRDefault="00184E37" w:rsidP="00184E37">
      <w:pPr>
        <w:numPr>
          <w:ilvl w:val="1"/>
          <w:numId w:val="1"/>
        </w:numPr>
        <w:spacing w:after="0" w:line="240" w:lineRule="auto"/>
        <w:ind w:left="95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I don't know what the best thing to measure would be?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Time taken to complete the tasks?</w:t>
      </w:r>
    </w:p>
    <w:p w:rsidR="00184E37" w:rsidRPr="00184E37" w:rsidRDefault="00184E37" w:rsidP="00184E37">
      <w:pPr>
        <w:numPr>
          <w:ilvl w:val="3"/>
          <w:numId w:val="1"/>
        </w:numPr>
        <w:spacing w:after="0" w:line="240" w:lineRule="auto"/>
        <w:ind w:left="203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This may not be the best thing to compare…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>Number of errors made.</w:t>
      </w:r>
    </w:p>
    <w:p w:rsidR="00184E37" w:rsidRPr="00184E37" w:rsidRDefault="00184E37" w:rsidP="00184E37">
      <w:pPr>
        <w:numPr>
          <w:ilvl w:val="2"/>
          <w:numId w:val="1"/>
        </w:numPr>
        <w:spacing w:after="0" w:line="240" w:lineRule="auto"/>
        <w:ind w:left="1498"/>
        <w:textAlignment w:val="center"/>
        <w:rPr>
          <w:rFonts w:ascii="Times New Roman" w:eastAsia="Times New Roman" w:hAnsi="Times New Roman" w:cs="Times New Roman"/>
          <w:color w:val="660066"/>
          <w:sz w:val="24"/>
          <w:szCs w:val="24"/>
          <w:lang w:eastAsia="en-GB"/>
        </w:rPr>
      </w:pPr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Change in </w:t>
      </w:r>
      <w:proofErr w:type="spellStart"/>
      <w:r w:rsidRPr="00184E37">
        <w:rPr>
          <w:rFonts w:ascii="Segoe UI" w:eastAsia="Times New Roman" w:hAnsi="Segoe UI" w:cs="Segoe UI"/>
          <w:color w:val="660066"/>
          <w:lang w:eastAsia="en-GB"/>
        </w:rPr>
        <w:t>self assessment</w:t>
      </w:r>
      <w:proofErr w:type="spellEnd"/>
      <w:r w:rsidRPr="00184E37">
        <w:rPr>
          <w:rFonts w:ascii="Segoe UI" w:eastAsia="Times New Roman" w:hAnsi="Segoe UI" w:cs="Segoe UI"/>
          <w:color w:val="660066"/>
          <w:lang w:eastAsia="en-GB"/>
        </w:rPr>
        <w:t xml:space="preserve"> programming ability/confidence</w:t>
      </w:r>
    </w:p>
    <w:p w:rsidR="00A7295D" w:rsidRDefault="00A7295D"/>
    <w:p w:rsidR="00184E37" w:rsidRDefault="00184E37" w:rsidP="00184E37">
      <w:pPr>
        <w:pStyle w:val="Heading2"/>
      </w:pPr>
      <w:r>
        <w:t>Tasks</w:t>
      </w:r>
    </w:p>
    <w:p w:rsidR="00521474" w:rsidRPr="00521474" w:rsidRDefault="00521474" w:rsidP="00521474">
      <w:r>
        <w:t xml:space="preserve">4 tasks </w:t>
      </w:r>
    </w:p>
    <w:p w:rsidR="00184E37" w:rsidRDefault="00184E37" w:rsidP="00184E37">
      <w:pPr>
        <w:pStyle w:val="Heading3"/>
      </w:pPr>
      <w:r>
        <w:t>Task 1</w:t>
      </w:r>
    </w:p>
    <w:p w:rsidR="00184E37" w:rsidRPr="00184E37" w:rsidRDefault="00184E37" w:rsidP="00184E37">
      <w:r>
        <w:t>Actual description of what the task is</w:t>
      </w:r>
    </w:p>
    <w:p w:rsidR="00184E37" w:rsidRDefault="00184E37" w:rsidP="00184E37">
      <w:pPr>
        <w:pStyle w:val="Heading3"/>
      </w:pPr>
      <w:r>
        <w:lastRenderedPageBreak/>
        <w:t>Task 2</w:t>
      </w:r>
    </w:p>
    <w:p w:rsidR="00184E37" w:rsidRDefault="00184E37" w:rsidP="00184E37">
      <w:pPr>
        <w:pStyle w:val="Heading3"/>
      </w:pPr>
      <w:r>
        <w:t>Task 3</w:t>
      </w:r>
    </w:p>
    <w:p w:rsidR="00184E37" w:rsidRDefault="00184E37" w:rsidP="00184E37">
      <w:pPr>
        <w:pStyle w:val="Heading3"/>
      </w:pPr>
      <w:proofErr w:type="spellStart"/>
      <w:r>
        <w:t>Etc</w:t>
      </w:r>
      <w:proofErr w:type="spellEnd"/>
    </w:p>
    <w:p w:rsidR="00521474" w:rsidRDefault="00521474" w:rsidP="00521474"/>
    <w:p w:rsidR="00521474" w:rsidRDefault="00521474" w:rsidP="00521474">
      <w:pPr>
        <w:pStyle w:val="Heading2"/>
      </w:pPr>
      <w:r>
        <w:t>Data Analysis Plan</w:t>
      </w:r>
    </w:p>
    <w:p w:rsidR="00521474" w:rsidRDefault="00521474" w:rsidP="00521474">
      <w:pPr>
        <w:pStyle w:val="ListParagraph"/>
        <w:numPr>
          <w:ilvl w:val="0"/>
          <w:numId w:val="2"/>
        </w:numPr>
      </w:pPr>
      <w:r>
        <w:t>Measurements</w:t>
      </w:r>
    </w:p>
    <w:p w:rsidR="00521474" w:rsidRDefault="00521474" w:rsidP="00521474">
      <w:pPr>
        <w:pStyle w:val="ListParagraph"/>
        <w:numPr>
          <w:ilvl w:val="0"/>
          <w:numId w:val="2"/>
        </w:numPr>
      </w:pPr>
      <w:r>
        <w:t>Data analysis method (quantitative)</w:t>
      </w:r>
    </w:p>
    <w:p w:rsidR="00521474" w:rsidRDefault="00521474" w:rsidP="00521474">
      <w:pPr>
        <w:pStyle w:val="ListParagraph"/>
        <w:numPr>
          <w:ilvl w:val="0"/>
          <w:numId w:val="2"/>
        </w:numPr>
      </w:pPr>
      <w:r>
        <w:t>Supportive qualitative description</w:t>
      </w:r>
    </w:p>
    <w:p w:rsidR="00521474" w:rsidRDefault="00521474" w:rsidP="00521474">
      <w:pPr>
        <w:pStyle w:val="ListParagraph"/>
        <w:numPr>
          <w:ilvl w:val="0"/>
          <w:numId w:val="2"/>
        </w:numPr>
      </w:pPr>
      <w:r>
        <w:t>Logging</w:t>
      </w:r>
    </w:p>
    <w:p w:rsidR="00521474" w:rsidRDefault="00521474" w:rsidP="00521474">
      <w:pPr>
        <w:pStyle w:val="ListParagraph"/>
        <w:numPr>
          <w:ilvl w:val="1"/>
          <w:numId w:val="2"/>
        </w:numPr>
      </w:pPr>
      <w:r>
        <w:t>Syntax errors</w:t>
      </w:r>
    </w:p>
    <w:p w:rsidR="0066601C" w:rsidRDefault="0066601C" w:rsidP="00521474">
      <w:pPr>
        <w:pStyle w:val="ListParagraph"/>
        <w:numPr>
          <w:ilvl w:val="1"/>
          <w:numId w:val="2"/>
        </w:numPr>
      </w:pPr>
      <w:r>
        <w:t>Usability stuff</w:t>
      </w:r>
    </w:p>
    <w:p w:rsidR="00521474" w:rsidRDefault="0066601C" w:rsidP="0066601C">
      <w:pPr>
        <w:pStyle w:val="ListParagraph"/>
        <w:numPr>
          <w:ilvl w:val="2"/>
          <w:numId w:val="2"/>
        </w:numPr>
      </w:pPr>
      <w:r>
        <w:t>Every time they click the run button</w:t>
      </w:r>
    </w:p>
    <w:p w:rsidR="0066601C" w:rsidRDefault="0066601C" w:rsidP="0066601C">
      <w:pPr>
        <w:pStyle w:val="ListParagraph"/>
        <w:numPr>
          <w:ilvl w:val="2"/>
          <w:numId w:val="2"/>
        </w:numPr>
      </w:pPr>
      <w:r>
        <w:t xml:space="preserve">Every time </w:t>
      </w:r>
      <w:proofErr w:type="spellStart"/>
      <w:r>
        <w:t>ast</w:t>
      </w:r>
      <w:proofErr w:type="spellEnd"/>
      <w:r>
        <w:t xml:space="preserve"> visualised</w:t>
      </w:r>
    </w:p>
    <w:p w:rsidR="0066601C" w:rsidRDefault="0066601C" w:rsidP="0066601C">
      <w:pPr>
        <w:pStyle w:val="ListParagraph"/>
        <w:numPr>
          <w:ilvl w:val="2"/>
          <w:numId w:val="2"/>
        </w:numPr>
      </w:pPr>
      <w:r>
        <w:t xml:space="preserve">All interaction with AST </w:t>
      </w:r>
      <w:proofErr w:type="spellStart"/>
      <w:r>
        <w:t>visualiser</w:t>
      </w:r>
      <w:proofErr w:type="spellEnd"/>
    </w:p>
    <w:p w:rsidR="0066601C" w:rsidRDefault="0066601C" w:rsidP="00521474">
      <w:pPr>
        <w:pStyle w:val="ListParagraph"/>
        <w:numPr>
          <w:ilvl w:val="1"/>
          <w:numId w:val="2"/>
        </w:numPr>
      </w:pPr>
      <w:r>
        <w:t>Code every time its run</w:t>
      </w:r>
    </w:p>
    <w:p w:rsidR="00F74AC5" w:rsidRDefault="00F74AC5" w:rsidP="00F74AC5">
      <w:pPr>
        <w:pStyle w:val="Heading2"/>
      </w:pPr>
      <w:r>
        <w:t>Results</w:t>
      </w:r>
    </w:p>
    <w:p w:rsidR="00F74AC5" w:rsidRPr="00F74AC5" w:rsidRDefault="00F74AC5" w:rsidP="00F74AC5">
      <w:pPr>
        <w:pStyle w:val="ListParagraph"/>
        <w:numPr>
          <w:ilvl w:val="0"/>
          <w:numId w:val="2"/>
        </w:numPr>
      </w:pPr>
      <w:r>
        <w:t>Output of data analysis plan</w:t>
      </w:r>
    </w:p>
    <w:p w:rsidR="0066601C" w:rsidRDefault="00F74AC5" w:rsidP="00F74AC5">
      <w:pPr>
        <w:pStyle w:val="Heading2"/>
      </w:pPr>
      <w:r>
        <w:t>Discussion</w:t>
      </w:r>
    </w:p>
    <w:p w:rsidR="00F74AC5" w:rsidRPr="00F74AC5" w:rsidRDefault="00F74AC5" w:rsidP="00F74AC5">
      <w:pPr>
        <w:pStyle w:val="ListParagraph"/>
        <w:numPr>
          <w:ilvl w:val="0"/>
          <w:numId w:val="2"/>
        </w:numPr>
      </w:pPr>
      <w:r>
        <w:t>What do the results mean</w:t>
      </w:r>
    </w:p>
    <w:p w:rsidR="00F74AC5" w:rsidRPr="00F74AC5" w:rsidRDefault="00F74AC5" w:rsidP="00F74AC5">
      <w:pPr>
        <w:pStyle w:val="Heading2"/>
      </w:pPr>
      <w:r>
        <w:t>Conclusion</w:t>
      </w:r>
    </w:p>
    <w:p w:rsidR="00184E37" w:rsidRDefault="00F74AC5" w:rsidP="00F74AC5">
      <w:pPr>
        <w:pStyle w:val="ListParagraph"/>
        <w:numPr>
          <w:ilvl w:val="0"/>
          <w:numId w:val="2"/>
        </w:numPr>
      </w:pPr>
      <w:r>
        <w:t>How did the outcomes relate to aims and objectives</w:t>
      </w:r>
    </w:p>
    <w:p w:rsidR="00F74AC5" w:rsidRDefault="00F74AC5" w:rsidP="00F74AC5">
      <w:pPr>
        <w:pStyle w:val="ListParagraph"/>
        <w:numPr>
          <w:ilvl w:val="0"/>
          <w:numId w:val="2"/>
        </w:numPr>
      </w:pPr>
      <w:r>
        <w:t>What happens now?</w:t>
      </w:r>
    </w:p>
    <w:p w:rsidR="00184E37" w:rsidRPr="00184E37" w:rsidRDefault="00184E37" w:rsidP="00184E37"/>
    <w:sectPr w:rsidR="00184E37" w:rsidRPr="0018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F0E4E"/>
    <w:multiLevelType w:val="multilevel"/>
    <w:tmpl w:val="FF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56103"/>
    <w:multiLevelType w:val="hybridMultilevel"/>
    <w:tmpl w:val="2CE84AF6"/>
    <w:lvl w:ilvl="0" w:tplc="D36C9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37"/>
    <w:rsid w:val="00184E37"/>
    <w:rsid w:val="001D3B51"/>
    <w:rsid w:val="00521474"/>
    <w:rsid w:val="0066601C"/>
    <w:rsid w:val="00A7295D"/>
    <w:rsid w:val="00B0499E"/>
    <w:rsid w:val="00B0645B"/>
    <w:rsid w:val="00F7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84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4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84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84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4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84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2</cp:revision>
  <dcterms:created xsi:type="dcterms:W3CDTF">2016-03-02T11:06:00Z</dcterms:created>
  <dcterms:modified xsi:type="dcterms:W3CDTF">2016-03-08T13:32:00Z</dcterms:modified>
</cp:coreProperties>
</file>